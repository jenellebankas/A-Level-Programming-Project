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36475013"/>
        <w:docPartObj>
          <w:docPartGallery w:val="Cover Pages"/>
          <w:docPartUnique/>
        </w:docPartObj>
      </w:sdtPr>
      <w:sdtEndPr/>
      <w:sdtContent>
        <w:p w14:paraId="4EB34494" w14:textId="5F3CC980" w:rsidR="00744C9D" w:rsidRDefault="00744C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5AC8F1" wp14:editId="0BDBA3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1DEB3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53777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2DE91D" wp14:editId="7054C1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CD193F" w14:textId="632CA2FD" w:rsidR="00744C9D" w:rsidRPr="00BC4368" w:rsidRDefault="00BC4368">
                                    <w:pPr>
                                      <w:pStyle w:val="NoSpacing"/>
                                      <w:jc w:val="right"/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  <w:rPrChange w:id="0" w:author="Bankas, Jenelle (L6/F/NJD)" w:date="2022-06-02T19:45:00Z"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</w:rPrChange>
                                      </w:rPr>
                                    </w:pPr>
                                    <w:del w:id="1" w:author="Bankas, Jenelle (L6/F/NJD)" w:date="2022-06-02T19:45:00Z">
                                      <w:r w:rsidRPr="00BC4368" w:rsidDel="00BC4368">
                                        <w:rPr>
                                          <w:color w:val="7F7F7F" w:themeColor="text1" w:themeTint="80"/>
                                          <w:sz w:val="28"/>
                                          <w:szCs w:val="28"/>
                                          <w:rPrChange w:id="2" w:author="Bankas, Jenelle (L6/F/NJD)" w:date="2022-06-02T19:45:00Z">
                                            <w:rPr>
                                              <w:color w:val="595959" w:themeColor="text1" w:themeTint="A6"/>
                                              <w:sz w:val="28"/>
                                              <w:szCs w:val="28"/>
                                            </w:rPr>
                                          </w:rPrChange>
                                        </w:rPr>
                                        <w:delText>Microsoft Office User</w:delText>
                                      </w:r>
                                    </w:del>
                                    <w:ins w:id="3" w:author="Bankas, Jenelle (L6/F/NJD)" w:date="2022-06-02T19:45:00Z">
                                      <w:r w:rsidRPr="00BC4368">
                                        <w:rPr>
                                          <w:color w:val="7F7F7F" w:themeColor="text1" w:themeTint="80"/>
                                          <w:sz w:val="28"/>
                                          <w:szCs w:val="28"/>
                                          <w:rPrChange w:id="4" w:author="Bankas, Jenelle (L6/F/NJD)" w:date="2022-06-02T19:45:00Z">
                                            <w:rPr>
                                              <w:color w:val="595959" w:themeColor="text1" w:themeTint="A6"/>
                                              <w:sz w:val="28"/>
                                              <w:szCs w:val="28"/>
                                            </w:rPr>
                                          </w:rPrChange>
                                        </w:rPr>
                                        <w:t>By Jenelle Bankas</w:t>
                                      </w:r>
                                    </w:ins>
                                  </w:p>
                                </w:sdtContent>
                              </w:sdt>
                              <w:p w14:paraId="754E6438" w14:textId="77777777" w:rsidR="00744C9D" w:rsidRDefault="00A958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4C9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2DE9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7F7F7F" w:themeColor="text1" w:themeTint="80"/>
                              <w:sz w:val="28"/>
                              <w:szCs w:val="28"/>
                              <w:rPrChange w:id="7" w:author="Bankas, Jenelle (L6/F/NJD)" w:date="2022-06-02T19:45:00Z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rPrChange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6CD193F" w14:textId="632CA2FD" w:rsidR="00744C9D" w:rsidRPr="00BC4368" w:rsidRDefault="00BC4368">
                              <w:pPr>
                                <w:pStyle w:val="NoSpacing"/>
                                <w:jc w:val="right"/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  <w:rPrChange w:id="8" w:author="Bankas, Jenelle (L6/F/NJD)" w:date="2022-06-02T19:45:00Z"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rPrChange>
                                </w:rPr>
                              </w:pPr>
                              <w:del w:id="9" w:author="Bankas, Jenelle (L6/F/NJD)" w:date="2022-06-02T19:45:00Z">
                                <w:r w:rsidRPr="00BC4368" w:rsidDel="00BC4368"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  <w:rPrChange w:id="10" w:author="Bankas, Jenelle (L6/F/NJD)" w:date="2022-06-02T19:45:00Z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rPrChange>
                                  </w:rPr>
                                  <w:delText>Microsoft Office User</w:delText>
                                </w:r>
                              </w:del>
                              <w:ins w:id="11" w:author="Bankas, Jenelle (L6/F/NJD)" w:date="2022-06-02T19:45:00Z">
                                <w:r w:rsidRPr="00BC4368"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  <w:rPrChange w:id="12" w:author="Bankas, Jenelle (L6/F/NJD)" w:date="2022-06-02T19:45:00Z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rPrChange>
                                  </w:rPr>
                                  <w:t xml:space="preserve">By Jenelle </w:t>
                                </w:r>
                                <w:proofErr w:type="spellStart"/>
                                <w:r w:rsidRPr="00BC4368"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  <w:rPrChange w:id="13" w:author="Bankas, Jenelle (L6/F/NJD)" w:date="2022-06-02T19:45:00Z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rPrChange>
                                  </w:rPr>
                                  <w:t>Bankas</w:t>
                                </w:r>
                              </w:ins>
                              <w:proofErr w:type="spellEnd"/>
                            </w:p>
                          </w:sdtContent>
                        </w:sdt>
                        <w:p w14:paraId="754E6438" w14:textId="77777777" w:rsidR="00744C9D" w:rsidRDefault="00656AF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44C9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9894EB" wp14:editId="3E95FC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0D981" w14:textId="77777777" w:rsidR="00744C9D" w:rsidRDefault="00744C9D">
                                <w:pPr>
                                  <w:pStyle w:val="NoSpacing"/>
                                  <w:jc w:val="right"/>
                                  <w:rPr>
                                    <w:color w:val="53777A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3777A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FB4F624" w14:textId="77777777" w:rsidR="00744C9D" w:rsidRDefault="00744C9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9894E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3350D981" w14:textId="77777777" w:rsidR="00744C9D" w:rsidRDefault="00744C9D">
                          <w:pPr>
                            <w:pStyle w:val="NoSpacing"/>
                            <w:jc w:val="right"/>
                            <w:rPr>
                              <w:color w:val="53777A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3777A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FB4F624" w14:textId="77777777" w:rsidR="00744C9D" w:rsidRDefault="00744C9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14C5D3" wp14:editId="0D63AD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37AFE" w14:textId="2B74BF45" w:rsidR="00744C9D" w:rsidRDefault="00A958D5">
                                <w:pPr>
                                  <w:jc w:val="right"/>
                                  <w:rPr>
                                    <w:color w:val="53777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3777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del w:id="5" w:author="Bankas, Jenelle (L6/F/NJD)" w:date="2022-06-02T19:43:00Z">
                                      <w:r w:rsidR="00AA13FE" w:rsidDel="00BC4368">
                                        <w:rPr>
                                          <w:caps/>
                                          <w:color w:val="53777A" w:themeColor="accent1"/>
                                          <w:sz w:val="64"/>
                                          <w:szCs w:val="64"/>
                                        </w:rPr>
                                        <w:delText xml:space="preserve">Creating your own solarsystem in Augmented reality </w:delText>
                                      </w:r>
                                    </w:del>
                                    <w:ins w:id="6" w:author="Bankas, Jenelle (L6/F/NJD)" w:date="2022-06-02T19:43:00Z">
                                      <w:r w:rsidR="00BC4368">
                                        <w:rPr>
                                          <w:caps/>
                                          <w:color w:val="53777A" w:themeColor="accent1"/>
                                          <w:sz w:val="64"/>
                                          <w:szCs w:val="64"/>
                                        </w:rPr>
                                        <w:t>Creating your own solarsystem in Augmented reality</w:t>
                                      </w:r>
                                    </w:ins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02396B" w14:textId="0A93EDCC" w:rsidR="00744C9D" w:rsidRDefault="00AA13F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del w:id="7" w:author="Bankas, Jenelle (L6/F/NJD)" w:date="2022-06-02T19:43:00Z">
                                      <w:r w:rsidDel="00BC4368"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delText xml:space="preserve">A </w:delText>
                                      </w:r>
                                      <w:r w:rsidR="000259EE" w:rsidDel="00BC4368"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delText>S</w:delText>
                                      </w:r>
                                      <w:r w:rsidDel="00BC4368"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delText xml:space="preserve">wift-base app </w:delText>
                                      </w:r>
                                    </w:del>
                                    <w:ins w:id="8" w:author="Bankas, Jenelle (L6/F/NJD)" w:date="2022-06-02T19:43:00Z">
                                      <w:r w:rsidR="00BC4368"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A Swift-base app</w:t>
                                      </w:r>
                                    </w:ins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B14C5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4E337AFE" w14:textId="2B74BF45" w:rsidR="00744C9D" w:rsidRDefault="00A958D5">
                          <w:pPr>
                            <w:jc w:val="right"/>
                            <w:rPr>
                              <w:color w:val="53777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3777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del w:id="9" w:author="Bankas, Jenelle (L6/F/NJD)" w:date="2022-06-02T19:43:00Z">
                                <w:r w:rsidR="00AA13FE" w:rsidDel="00BC4368">
                                  <w:rPr>
                                    <w:caps/>
                                    <w:color w:val="53777A" w:themeColor="accent1"/>
                                    <w:sz w:val="64"/>
                                    <w:szCs w:val="64"/>
                                  </w:rPr>
                                  <w:delText xml:space="preserve">Creating your own solarsystem in Augmented reality </w:delText>
                                </w:r>
                              </w:del>
                              <w:ins w:id="10" w:author="Bankas, Jenelle (L6/F/NJD)" w:date="2022-06-02T19:43:00Z">
                                <w:r w:rsidR="00BC4368">
                                  <w:rPr>
                                    <w:caps/>
                                    <w:color w:val="53777A" w:themeColor="accent1"/>
                                    <w:sz w:val="64"/>
                                    <w:szCs w:val="64"/>
                                  </w:rPr>
                                  <w:t>Creating your own solarsystem in Augmented reality</w:t>
                                </w:r>
                              </w:ins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802396B" w14:textId="0A93EDCC" w:rsidR="00744C9D" w:rsidRDefault="00AA13F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del w:id="11" w:author="Bankas, Jenelle (L6/F/NJD)" w:date="2022-06-02T19:43:00Z">
                                <w:r w:rsidDel="00BC436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delText xml:space="preserve">A </w:delText>
                                </w:r>
                                <w:r w:rsidR="000259EE" w:rsidDel="00BC436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delText>S</w:delText>
                                </w:r>
                                <w:r w:rsidDel="00BC436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delText xml:space="preserve">wift-base app </w:delText>
                                </w:r>
                              </w:del>
                              <w:ins w:id="12" w:author="Bankas, Jenelle (L6/F/NJD)" w:date="2022-06-02T19:43:00Z">
                                <w:r w:rsidR="00BC436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 Swift-base app</w:t>
                                </w:r>
                              </w:ins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01BE82" w14:textId="77777777" w:rsidR="00AA1895" w:rsidRDefault="00744C9D">
          <w:r>
            <w:br w:type="page"/>
          </w:r>
        </w:p>
        <w:p w14:paraId="1D8B1679" w14:textId="5606BAE3" w:rsidR="00AA1895" w:rsidRDefault="00AA1895"/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75882412"/>
            <w:docPartObj>
              <w:docPartGallery w:val="Table of Contents"/>
              <w:docPartUnique/>
            </w:docPartObj>
          </w:sdtPr>
          <w:sdtEndPr>
            <w:rPr>
              <w:rFonts w:cstheme="minorHAnsi"/>
              <w:bCs/>
              <w:kern w:val="0"/>
            </w:rPr>
          </w:sdtEndPr>
          <w:sdtContent>
            <w:p w14:paraId="5E4629DE" w14:textId="5897D3AB" w:rsidR="00930709" w:rsidRDefault="00930709">
              <w:pPr>
                <w:pStyle w:val="TOCHeading"/>
              </w:pPr>
              <w:r>
                <w:t>Contents</w:t>
              </w:r>
            </w:p>
            <w:p w14:paraId="44C12342" w14:textId="35E18962" w:rsidR="00930709" w:rsidRDefault="00930709" w:rsidP="00823672">
              <w:pPr>
                <w:pStyle w:val="TOC1"/>
                <w:tabs>
                  <w:tab w:val="right" w:pos="8828"/>
                </w:tabs>
                <w:rPr>
                  <w:noProof/>
                </w:rPr>
              </w:pPr>
              <w:r>
                <w:t>Analysis</w:t>
              </w:r>
              <w:r>
                <w:rPr>
                  <w:noProof/>
                </w:rPr>
                <w:tab/>
              </w:r>
              <w:r w:rsidRPr="0013095E">
                <w:t>1</w:t>
              </w:r>
            </w:p>
            <w:p w14:paraId="40726D40" w14:textId="77777777" w:rsidR="00930709" w:rsidRDefault="00A958D5" w:rsidP="00823672">
              <w:pPr>
                <w:pStyle w:val="TOC2"/>
                <w:tabs>
                  <w:tab w:val="right" w:pos="8828"/>
                </w:tabs>
                <w:rPr>
                  <w:noProof/>
                </w:rPr>
              </w:pPr>
              <w:sdt>
                <w:sdtPr>
                  <w:id w:val="292495855"/>
                  <w:placeholder>
                    <w:docPart w:val="3B10F203094D1A4ABA79DBC24789C7D3"/>
                  </w:placeholder>
                  <w:temporary/>
                  <w:showingPlcHdr/>
                </w:sdtPr>
                <w:sdtEndPr/>
                <w:sdtContent>
                  <w:r w:rsidR="00930709" w:rsidRPr="0017605B">
                    <w:t>Type chapter level (level 2)</w:t>
                  </w:r>
                </w:sdtContent>
              </w:sdt>
              <w:r w:rsidR="00930709">
                <w:rPr>
                  <w:noProof/>
                </w:rPr>
                <w:tab/>
              </w:r>
              <w:r w:rsidR="00930709" w:rsidRPr="0017605B">
                <w:t>2</w:t>
              </w:r>
            </w:p>
            <w:p w14:paraId="00D5F4AA" w14:textId="77777777" w:rsidR="00930709" w:rsidRDefault="00A958D5" w:rsidP="00823672">
              <w:pPr>
                <w:pStyle w:val="TOC3"/>
                <w:tabs>
                  <w:tab w:val="right" w:pos="8828"/>
                </w:tabs>
                <w:rPr>
                  <w:noProof/>
                </w:rPr>
              </w:pPr>
              <w:sdt>
                <w:sdtPr>
                  <w:id w:val="292495856"/>
                  <w:placeholder>
                    <w:docPart w:val="B636F668695B50418D8CCF39E964CF5F"/>
                  </w:placeholder>
                  <w:temporary/>
                  <w:showingPlcHdr/>
                </w:sdtPr>
                <w:sdtEndPr/>
                <w:sdtContent>
                  <w:r w:rsidR="00930709" w:rsidRPr="0013095E">
                    <w:t>Type chapter title (level 3)</w:t>
                  </w:r>
                </w:sdtContent>
              </w:sdt>
              <w:r w:rsidR="00930709">
                <w:rPr>
                  <w:noProof/>
                </w:rPr>
                <w:tab/>
              </w:r>
              <w:r w:rsidR="00930709" w:rsidRPr="0013095E">
                <w:t>3</w:t>
              </w:r>
            </w:p>
            <w:p w14:paraId="2B17CB04" w14:textId="77777777" w:rsidR="00930709" w:rsidRDefault="00A958D5" w:rsidP="00823672">
              <w:pPr>
                <w:pStyle w:val="TOC1"/>
                <w:tabs>
                  <w:tab w:val="right" w:pos="8828"/>
                </w:tabs>
                <w:rPr>
                  <w:noProof/>
                </w:rPr>
              </w:pPr>
              <w:sdt>
                <w:sdtPr>
                  <w:id w:val="292495857"/>
                  <w:placeholder>
                    <w:docPart w:val="498F54AE3A645E4B88579D1F0014274E"/>
                  </w:placeholder>
                  <w:temporary/>
                  <w:showingPlcHdr/>
                </w:sdtPr>
                <w:sdtEndPr/>
                <w:sdtContent>
                  <w:r w:rsidR="00930709" w:rsidRPr="0013095E">
                    <w:t>Type chapter level (level 1)</w:t>
                  </w:r>
                </w:sdtContent>
              </w:sdt>
              <w:r w:rsidR="00930709">
                <w:rPr>
                  <w:noProof/>
                </w:rPr>
                <w:tab/>
              </w:r>
              <w:r w:rsidR="00930709">
                <w:t>4</w:t>
              </w:r>
            </w:p>
            <w:p w14:paraId="4AD42734" w14:textId="77777777" w:rsidR="00930709" w:rsidRDefault="00A958D5" w:rsidP="00823672">
              <w:pPr>
                <w:pStyle w:val="TOC2"/>
                <w:tabs>
                  <w:tab w:val="right" w:pos="8828"/>
                </w:tabs>
                <w:rPr>
                  <w:noProof/>
                </w:rPr>
              </w:pPr>
              <w:sdt>
                <w:sdtPr>
                  <w:id w:val="292495858"/>
                  <w:placeholder>
                    <w:docPart w:val="5F715214AC8AA0499F5EF75A116ACABB"/>
                  </w:placeholder>
                  <w:temporary/>
                  <w:showingPlcHdr/>
                </w:sdtPr>
                <w:sdtEndPr/>
                <w:sdtContent>
                  <w:r w:rsidR="00930709" w:rsidRPr="0017605B">
                    <w:t>Type chapter level (level 2)</w:t>
                  </w:r>
                </w:sdtContent>
              </w:sdt>
              <w:r w:rsidR="00930709">
                <w:rPr>
                  <w:noProof/>
                </w:rPr>
                <w:tab/>
              </w:r>
              <w:r w:rsidR="00930709">
                <w:t>5</w:t>
              </w:r>
            </w:p>
            <w:p w14:paraId="47F0D78F" w14:textId="77777777" w:rsidR="00930709" w:rsidRPr="00823672" w:rsidRDefault="00A958D5" w:rsidP="00823672">
              <w:pPr>
                <w:pStyle w:val="TOC3"/>
                <w:tabs>
                  <w:tab w:val="right" w:pos="8828"/>
                </w:tabs>
                <w:rPr>
                  <w:noProof/>
                </w:rPr>
              </w:pPr>
              <w:sdt>
                <w:sdtPr>
                  <w:id w:val="292495859"/>
                  <w:placeholder>
                    <w:docPart w:val="E9D25B97D6C0774C954E5D5A4B0785B5"/>
                  </w:placeholder>
                  <w:temporary/>
                  <w:showingPlcHdr/>
                </w:sdtPr>
                <w:sdtEndPr/>
                <w:sdtContent>
                  <w:r w:rsidR="00930709" w:rsidRPr="0013095E">
                    <w:t>Type chapter title (level 3)</w:t>
                  </w:r>
                </w:sdtContent>
              </w:sdt>
              <w:r w:rsidR="00930709">
                <w:rPr>
                  <w:noProof/>
                </w:rPr>
                <w:tab/>
              </w:r>
              <w:r w:rsidR="00930709">
                <w:t>6</w:t>
              </w:r>
            </w:p>
          </w:sdtContent>
        </w:sdt>
        <w:p w14:paraId="16965D93" w14:textId="56F44954" w:rsidR="00AA1895" w:rsidRDefault="00AA1895"/>
        <w:p w14:paraId="74ADFC3F" w14:textId="51B2E9D5" w:rsidR="00AA1895" w:rsidRDefault="00AA1895"/>
        <w:p w14:paraId="57C16E6A" w14:textId="32B5B0C6" w:rsidR="00AA1895" w:rsidRDefault="00AA1895"/>
        <w:p w14:paraId="7F4B74B7" w14:textId="2A312794" w:rsidR="00AA1895" w:rsidDel="00187649" w:rsidRDefault="00AA1895">
          <w:pPr>
            <w:rPr>
              <w:del w:id="13" w:author="Bankas, Jenelle (L6/F/NJD)" w:date="2022-05-18T22:43:00Z"/>
            </w:rPr>
          </w:pPr>
        </w:p>
        <w:p w14:paraId="2D27AB15" w14:textId="28CC69B6" w:rsidR="00AA1895" w:rsidDel="00187649" w:rsidRDefault="00AA1895">
          <w:pPr>
            <w:rPr>
              <w:del w:id="14" w:author="Bankas, Jenelle (L6/F/NJD)" w:date="2022-05-18T22:43:00Z"/>
            </w:rPr>
          </w:pPr>
        </w:p>
        <w:p w14:paraId="1FA5F05E" w14:textId="4500434F" w:rsidR="00AA1895" w:rsidDel="00187649" w:rsidRDefault="00AA1895">
          <w:pPr>
            <w:rPr>
              <w:del w:id="15" w:author="Bankas, Jenelle (L6/F/NJD)" w:date="2022-05-18T22:43:00Z"/>
            </w:rPr>
          </w:pPr>
        </w:p>
        <w:p w14:paraId="5A181652" w14:textId="3622FF86" w:rsidR="00AA1895" w:rsidDel="00187649" w:rsidRDefault="00AA1895">
          <w:pPr>
            <w:rPr>
              <w:del w:id="16" w:author="Bankas, Jenelle (L6/F/NJD)" w:date="2022-05-18T22:43:00Z"/>
            </w:rPr>
          </w:pPr>
        </w:p>
        <w:p w14:paraId="1F467C27" w14:textId="6E159F35" w:rsidR="00AA1895" w:rsidRDefault="00AA1895"/>
        <w:p w14:paraId="4E89B98D" w14:textId="14A03576" w:rsidR="00AA1895" w:rsidRDefault="00AA1895"/>
        <w:p w14:paraId="612F9E2C" w14:textId="7AD3E190" w:rsidR="00AA1895" w:rsidRDefault="00AA1895"/>
        <w:p w14:paraId="2D813A83" w14:textId="51AE8E54" w:rsidR="00AA1895" w:rsidRDefault="00AA1895"/>
        <w:p w14:paraId="30970515" w14:textId="2CAAC4EE" w:rsidR="00AA1895" w:rsidRDefault="00AA1895"/>
        <w:p w14:paraId="2E51B12F" w14:textId="0F071FEF" w:rsidR="00AA1895" w:rsidRDefault="00AA1895"/>
        <w:p w14:paraId="1F60CEB8" w14:textId="5FE739D7" w:rsidR="00AA1895" w:rsidRDefault="00AA1895"/>
        <w:p w14:paraId="44A2D482" w14:textId="35BF4C2E" w:rsidR="00AA1895" w:rsidRDefault="00AA1895"/>
        <w:p w14:paraId="06DA4918" w14:textId="7F32E306" w:rsidR="00AA1895" w:rsidRDefault="00AA1895"/>
        <w:p w14:paraId="5E3C5E0E" w14:textId="4CF1291C" w:rsidR="00AA1895" w:rsidRDefault="00AA1895"/>
        <w:p w14:paraId="5AC2F1D5" w14:textId="03C47058" w:rsidR="00AA1895" w:rsidRDefault="00AA1895"/>
        <w:p w14:paraId="22168C07" w14:textId="77777777" w:rsidR="00AA1895" w:rsidRDefault="00AA1895"/>
        <w:p w14:paraId="6E33B09F" w14:textId="77777777" w:rsidR="00AA13FE" w:rsidRDefault="00AA13FE">
          <w:pPr>
            <w:rPr>
              <w:ins w:id="17" w:author="Bankas, Jenelle (L6/F/NJD)" w:date="2022-05-17T07:00:00Z"/>
              <w:sz w:val="32"/>
            </w:rPr>
          </w:pPr>
        </w:p>
        <w:p w14:paraId="404FBF95" w14:textId="77777777" w:rsidR="00AA13FE" w:rsidRDefault="00AA13FE">
          <w:pPr>
            <w:rPr>
              <w:ins w:id="18" w:author="Bankas, Jenelle (L6/F/NJD)" w:date="2022-05-17T07:00:00Z"/>
              <w:sz w:val="32"/>
            </w:rPr>
          </w:pPr>
        </w:p>
        <w:p w14:paraId="75B5CAA7" w14:textId="77777777" w:rsidR="00930709" w:rsidRDefault="00930709">
          <w:pPr>
            <w:rPr>
              <w:sz w:val="32"/>
            </w:rPr>
          </w:pPr>
        </w:p>
        <w:p w14:paraId="4F83DB76" w14:textId="77777777" w:rsidR="00930709" w:rsidRDefault="00930709">
          <w:pPr>
            <w:rPr>
              <w:sz w:val="32"/>
            </w:rPr>
          </w:pPr>
        </w:p>
        <w:p w14:paraId="0D23BB34" w14:textId="093BA05E" w:rsidR="00744C9D" w:rsidRDefault="00A958D5">
          <w:pPr>
            <w:rPr>
              <w:sz w:val="32"/>
            </w:rPr>
          </w:pPr>
        </w:p>
      </w:sdtContent>
    </w:sdt>
    <w:p w14:paraId="1BC4BAB1" w14:textId="1A480D11" w:rsidR="00F251B2" w:rsidRDefault="00F251B2">
      <w:pPr>
        <w:pStyle w:val="Subtitle"/>
      </w:pPr>
    </w:p>
    <w:p w14:paraId="653AE10E" w14:textId="385B981F" w:rsidR="00F251B2" w:rsidRDefault="00930709">
      <w:pPr>
        <w:pStyle w:val="Title"/>
      </w:pPr>
      <w:r>
        <w:t>Analysis</w:t>
      </w:r>
    </w:p>
    <w:p w14:paraId="3134A813" w14:textId="6C7D6480" w:rsidR="00F251B2" w:rsidRPr="00AA13FE" w:rsidRDefault="00930709">
      <w:pPr>
        <w:pStyle w:val="Heading1"/>
        <w:rPr>
          <w:color w:val="000000" w:themeColor="text1"/>
        </w:rPr>
      </w:pPr>
      <w:bookmarkStart w:id="19" w:name="_Toc103805925"/>
      <w:bookmarkStart w:id="20" w:name="_Toc103806228"/>
      <w:r>
        <w:rPr>
          <w:color w:val="000000" w:themeColor="text1"/>
        </w:rPr>
        <w:t>Heading</w:t>
      </w:r>
      <w:bookmarkEnd w:id="19"/>
      <w:bookmarkEnd w:id="20"/>
    </w:p>
    <w:p w14:paraId="518ACA8B" w14:textId="6068ABDF" w:rsidR="00F251B2" w:rsidRDefault="00F251B2" w:rsidP="00930709">
      <w:pPr>
        <w:pStyle w:val="ListBullet"/>
      </w:pPr>
    </w:p>
    <w:p w14:paraId="548923E4" w14:textId="5C8DF4B4" w:rsidR="00F251B2" w:rsidRDefault="00930709">
      <w:pPr>
        <w:pStyle w:val="Heading2"/>
      </w:pPr>
      <w:bookmarkStart w:id="21" w:name="_Toc103805926"/>
      <w:bookmarkStart w:id="22" w:name="_Toc103806229"/>
      <w:r>
        <w:t>T</w:t>
      </w:r>
      <w:bookmarkEnd w:id="21"/>
      <w:r>
        <w:t>he Calculations</w:t>
      </w:r>
      <w:bookmarkEnd w:id="22"/>
    </w:p>
    <w:p w14:paraId="3F2C7070" w14:textId="77777777" w:rsidR="00F251B2" w:rsidRDefault="00F251B2"/>
    <w:sectPr w:rsidR="00F251B2" w:rsidSect="00744C9D">
      <w:footerReference w:type="even" r:id="rId10"/>
      <w:footerReference w:type="default" r:id="rId11"/>
      <w:pgSz w:w="11907" w:h="16839" w:code="9"/>
      <w:pgMar w:top="1267" w:right="1339" w:bottom="1339" w:left="13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54EF" w14:textId="77777777" w:rsidR="00A958D5" w:rsidRDefault="00A958D5">
      <w:pPr>
        <w:spacing w:after="0" w:line="240" w:lineRule="auto"/>
      </w:pPr>
      <w:r>
        <w:separator/>
      </w:r>
    </w:p>
    <w:p w14:paraId="2C832DB1" w14:textId="77777777" w:rsidR="00A958D5" w:rsidRDefault="00A958D5"/>
    <w:p w14:paraId="3F7CBA1D" w14:textId="77777777" w:rsidR="00A958D5" w:rsidRDefault="00A958D5"/>
  </w:endnote>
  <w:endnote w:type="continuationSeparator" w:id="0">
    <w:p w14:paraId="32E0DEB8" w14:textId="77777777" w:rsidR="00A958D5" w:rsidRDefault="00A958D5">
      <w:pPr>
        <w:spacing w:after="0" w:line="240" w:lineRule="auto"/>
      </w:pPr>
      <w:r>
        <w:continuationSeparator/>
      </w:r>
    </w:p>
    <w:p w14:paraId="77CD0BF0" w14:textId="77777777" w:rsidR="00A958D5" w:rsidRDefault="00A958D5"/>
    <w:p w14:paraId="104FE0E3" w14:textId="77777777" w:rsidR="00A958D5" w:rsidRDefault="00A95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990058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2543F9" w14:textId="40AB77AF" w:rsidR="00744C9D" w:rsidRDefault="00744C9D" w:rsidP="000861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8C36F6" w14:textId="77777777" w:rsidR="00744C9D" w:rsidRDefault="00744C9D" w:rsidP="00744C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3636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15C6D6" w14:textId="07E6AC47" w:rsidR="00744C9D" w:rsidRDefault="00744C9D" w:rsidP="000861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60A3D8" w14:textId="1387D48F" w:rsidR="00F251B2" w:rsidRDefault="00F251B2" w:rsidP="00744C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0359" w14:textId="77777777" w:rsidR="00A958D5" w:rsidRDefault="00A958D5">
      <w:pPr>
        <w:spacing w:after="0" w:line="240" w:lineRule="auto"/>
      </w:pPr>
      <w:r>
        <w:separator/>
      </w:r>
    </w:p>
    <w:p w14:paraId="3101399C" w14:textId="77777777" w:rsidR="00A958D5" w:rsidRDefault="00A958D5"/>
    <w:p w14:paraId="170BEC11" w14:textId="77777777" w:rsidR="00A958D5" w:rsidRDefault="00A958D5"/>
  </w:footnote>
  <w:footnote w:type="continuationSeparator" w:id="0">
    <w:p w14:paraId="2F1D4AC3" w14:textId="77777777" w:rsidR="00A958D5" w:rsidRDefault="00A958D5">
      <w:pPr>
        <w:spacing w:after="0" w:line="240" w:lineRule="auto"/>
      </w:pPr>
      <w:r>
        <w:continuationSeparator/>
      </w:r>
    </w:p>
    <w:p w14:paraId="11C9D7D6" w14:textId="77777777" w:rsidR="00A958D5" w:rsidRDefault="00A958D5"/>
    <w:p w14:paraId="0769DAAD" w14:textId="77777777" w:rsidR="00A958D5" w:rsidRDefault="00A958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95956">
    <w:abstractNumId w:val="9"/>
  </w:num>
  <w:num w:numId="2" w16cid:durableId="847670207">
    <w:abstractNumId w:val="11"/>
  </w:num>
  <w:num w:numId="3" w16cid:durableId="1985154255">
    <w:abstractNumId w:val="14"/>
  </w:num>
  <w:num w:numId="4" w16cid:durableId="928198919">
    <w:abstractNumId w:val="12"/>
  </w:num>
  <w:num w:numId="5" w16cid:durableId="148520082">
    <w:abstractNumId w:val="10"/>
  </w:num>
  <w:num w:numId="6" w16cid:durableId="1028988762">
    <w:abstractNumId w:val="7"/>
  </w:num>
  <w:num w:numId="7" w16cid:durableId="2029745828">
    <w:abstractNumId w:val="6"/>
  </w:num>
  <w:num w:numId="8" w16cid:durableId="1663197627">
    <w:abstractNumId w:val="5"/>
  </w:num>
  <w:num w:numId="9" w16cid:durableId="1261911646">
    <w:abstractNumId w:val="4"/>
  </w:num>
  <w:num w:numId="10" w16cid:durableId="1936013863">
    <w:abstractNumId w:val="8"/>
  </w:num>
  <w:num w:numId="11" w16cid:durableId="1420905146">
    <w:abstractNumId w:val="3"/>
  </w:num>
  <w:num w:numId="12" w16cid:durableId="1772117289">
    <w:abstractNumId w:val="2"/>
  </w:num>
  <w:num w:numId="13" w16cid:durableId="971902251">
    <w:abstractNumId w:val="1"/>
  </w:num>
  <w:num w:numId="14" w16cid:durableId="814179332">
    <w:abstractNumId w:val="0"/>
  </w:num>
  <w:num w:numId="15" w16cid:durableId="649987913">
    <w:abstractNumId w:val="13"/>
  </w:num>
  <w:num w:numId="16" w16cid:durableId="146191657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nkas, Jenelle (L6/F/NJD)">
    <w15:presenceInfo w15:providerId="AD" w15:userId="S::ban023@theleys.net::2a87b9a9-86d1-4ba1-8298-e8bfd99b8b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9D"/>
    <w:rsid w:val="000259EE"/>
    <w:rsid w:val="00187649"/>
    <w:rsid w:val="001D1FD5"/>
    <w:rsid w:val="003C7001"/>
    <w:rsid w:val="00404B90"/>
    <w:rsid w:val="00656AF9"/>
    <w:rsid w:val="00744C9D"/>
    <w:rsid w:val="008439FE"/>
    <w:rsid w:val="008954DF"/>
    <w:rsid w:val="00930709"/>
    <w:rsid w:val="00937E5D"/>
    <w:rsid w:val="00A11EA4"/>
    <w:rsid w:val="00A958D5"/>
    <w:rsid w:val="00AA13FE"/>
    <w:rsid w:val="00AA1895"/>
    <w:rsid w:val="00BC4368"/>
    <w:rsid w:val="00BE2F9B"/>
    <w:rsid w:val="00F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A6433"/>
  <w15:chartTrackingRefBased/>
  <w15:docId w15:val="{603A0BB1-953E-344E-8872-4C80825B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FE"/>
  </w:style>
  <w:style w:type="paragraph" w:styleId="Heading1">
    <w:name w:val="heading 1"/>
    <w:basedOn w:val="Normal"/>
    <w:next w:val="Normal"/>
    <w:link w:val="Heading1Char"/>
    <w:uiPriority w:val="9"/>
    <w:qFormat/>
    <w:rsid w:val="00AA1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58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3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77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3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777A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3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77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3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3B3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3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3B3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3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3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377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3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A13FE"/>
    <w:pPr>
      <w:numPr>
        <w:ilvl w:val="1"/>
      </w:numPr>
    </w:pPr>
    <w:rPr>
      <w:rFonts w:asciiTheme="majorHAnsi" w:eastAsiaTheme="majorEastAsia" w:hAnsiTheme="majorHAnsi" w:cstheme="majorBidi"/>
      <w:i/>
      <w:iCs/>
      <w:color w:val="53777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13FE"/>
    <w:rPr>
      <w:rFonts w:asciiTheme="majorHAnsi" w:eastAsiaTheme="majorEastAsia" w:hAnsiTheme="majorHAnsi" w:cstheme="majorBidi"/>
      <w:i/>
      <w:iCs/>
      <w:color w:val="53777A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3FE"/>
    <w:pPr>
      <w:pBdr>
        <w:bottom w:val="single" w:sz="8" w:space="4" w:color="5377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161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3FE"/>
    <w:rPr>
      <w:rFonts w:asciiTheme="majorHAnsi" w:eastAsiaTheme="majorEastAsia" w:hAnsiTheme="majorHAnsi" w:cstheme="majorBidi"/>
      <w:color w:val="0F1617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3FE"/>
    <w:rPr>
      <w:rFonts w:asciiTheme="majorHAnsi" w:eastAsiaTheme="majorEastAsia" w:hAnsiTheme="majorHAnsi" w:cstheme="majorBidi"/>
      <w:b/>
      <w:bCs/>
      <w:color w:val="3E585B" w:themeColor="accent1" w:themeShade="BF"/>
      <w:sz w:val="28"/>
      <w:szCs w:val="28"/>
    </w:rPr>
  </w:style>
  <w:style w:type="paragraph" w:styleId="ListNumber">
    <w:name w:val="List Number"/>
    <w:basedOn w:val="Normal"/>
    <w:uiPriority w:val="13"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FE"/>
    <w:pPr>
      <w:pBdr>
        <w:bottom w:val="single" w:sz="4" w:space="4" w:color="53777A" w:themeColor="accent1"/>
      </w:pBdr>
      <w:spacing w:before="200" w:after="280"/>
      <w:ind w:left="936" w:right="936"/>
    </w:pPr>
    <w:rPr>
      <w:b/>
      <w:bCs/>
      <w:i/>
      <w:iCs/>
      <w:color w:val="53777A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A13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13FE"/>
    <w:rPr>
      <w:i/>
      <w:iCs/>
      <w:color w:val="000000" w:themeColor="text1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A13FE"/>
    <w:rPr>
      <w:rFonts w:asciiTheme="majorHAnsi" w:eastAsiaTheme="majorEastAsia" w:hAnsiTheme="majorHAnsi" w:cstheme="majorBidi"/>
      <w:color w:val="293B3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3FE"/>
    <w:rPr>
      <w:rFonts w:asciiTheme="majorHAnsi" w:eastAsiaTheme="majorEastAsia" w:hAnsiTheme="majorHAnsi" w:cstheme="majorBidi"/>
      <w:i/>
      <w:iCs/>
      <w:color w:val="293B3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3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3FE"/>
    <w:rPr>
      <w:rFonts w:asciiTheme="majorHAnsi" w:eastAsiaTheme="majorEastAsia" w:hAnsiTheme="majorHAnsi" w:cstheme="majorBidi"/>
      <w:color w:val="5377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3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A13F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A13F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A13FE"/>
    <w:rPr>
      <w:b/>
      <w:bCs/>
      <w:i/>
      <w:iCs/>
      <w:color w:val="53777A" w:themeColor="accent1"/>
    </w:rPr>
  </w:style>
  <w:style w:type="character" w:styleId="SubtleReference">
    <w:name w:val="Subtle Reference"/>
    <w:basedOn w:val="DefaultParagraphFont"/>
    <w:uiPriority w:val="31"/>
    <w:qFormat/>
    <w:rsid w:val="00AA13FE"/>
    <w:rPr>
      <w:smallCaps/>
      <w:color w:val="54243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A13FE"/>
    <w:rPr>
      <w:b/>
      <w:bCs/>
      <w:smallCaps/>
      <w:color w:val="54243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13FE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3FE"/>
    <w:pPr>
      <w:spacing w:line="240" w:lineRule="auto"/>
    </w:pPr>
    <w:rPr>
      <w:b/>
      <w:bCs/>
      <w:color w:val="53777A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unhideWhenUsed/>
    <w:qFormat/>
    <w:rsid w:val="00AA13FE"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rsid w:val="00AA13FE"/>
    <w:rPr>
      <w:b/>
      <w:bCs/>
      <w:i/>
      <w:iCs/>
      <w:color w:val="53777A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A13FE"/>
    <w:rPr>
      <w:rFonts w:asciiTheme="majorHAnsi" w:eastAsiaTheme="majorEastAsia" w:hAnsiTheme="majorHAnsi" w:cstheme="majorBidi"/>
      <w:b/>
      <w:bCs/>
      <w:color w:val="53777A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A13FE"/>
    <w:rPr>
      <w:rFonts w:asciiTheme="majorHAnsi" w:eastAsiaTheme="majorEastAsia" w:hAnsiTheme="majorHAnsi" w:cstheme="majorBidi"/>
      <w:b/>
      <w:bCs/>
      <w:color w:val="53777A" w:themeColor="accent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sid w:val="00AA13FE"/>
    <w:rPr>
      <w:rFonts w:asciiTheme="majorHAnsi" w:eastAsiaTheme="majorEastAsia" w:hAnsiTheme="majorHAnsi" w:cstheme="majorBidi"/>
      <w:b/>
      <w:bCs/>
      <w:i/>
      <w:iCs/>
      <w:color w:val="53777A" w:themeColor="accent1"/>
    </w:rPr>
  </w:style>
  <w:style w:type="paragraph" w:styleId="NoSpacing">
    <w:name w:val="No Spacing"/>
    <w:link w:val="NoSpacingChar"/>
    <w:uiPriority w:val="1"/>
    <w:qFormat/>
    <w:rsid w:val="00AA13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44C9D"/>
  </w:style>
  <w:style w:type="character" w:styleId="PageNumber">
    <w:name w:val="page number"/>
    <w:basedOn w:val="DefaultParagraphFont"/>
    <w:uiPriority w:val="99"/>
    <w:semiHidden/>
    <w:unhideWhenUsed/>
    <w:rsid w:val="00744C9D"/>
  </w:style>
  <w:style w:type="paragraph" w:styleId="TOC1">
    <w:name w:val="toc 1"/>
    <w:basedOn w:val="Normal"/>
    <w:next w:val="Normal"/>
    <w:autoRedefine/>
    <w:uiPriority w:val="39"/>
    <w:unhideWhenUsed/>
    <w:rsid w:val="00930709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A1895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1895"/>
    <w:rPr>
      <w:color w:val="5E9EA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A1895"/>
    <w:pPr>
      <w:pBdr>
        <w:between w:val="double" w:sz="6" w:space="0" w:color="auto"/>
      </w:pBdr>
      <w:spacing w:before="120" w:after="120"/>
      <w:ind w:left="220"/>
      <w:jc w:val="center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A1895"/>
    <w:pPr>
      <w:pBdr>
        <w:between w:val="double" w:sz="6" w:space="0" w:color="auto"/>
      </w:pBdr>
      <w:spacing w:before="120" w:after="120"/>
      <w:ind w:left="44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A1895"/>
    <w:pPr>
      <w:pBdr>
        <w:between w:val="double" w:sz="6" w:space="0" w:color="auto"/>
      </w:pBdr>
      <w:spacing w:before="120" w:after="120"/>
      <w:ind w:left="66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A1895"/>
    <w:pPr>
      <w:pBdr>
        <w:between w:val="double" w:sz="6" w:space="0" w:color="auto"/>
      </w:pBdr>
      <w:spacing w:before="120" w:after="120"/>
      <w:ind w:left="88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A1895"/>
    <w:pPr>
      <w:pBdr>
        <w:between w:val="double" w:sz="6" w:space="0" w:color="auto"/>
      </w:pBdr>
      <w:spacing w:before="120" w:after="120"/>
      <w:ind w:left="11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A1895"/>
    <w:pPr>
      <w:pBdr>
        <w:between w:val="double" w:sz="6" w:space="0" w:color="auto"/>
      </w:pBdr>
      <w:spacing w:before="120" w:after="120"/>
      <w:ind w:left="132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A1895"/>
    <w:pPr>
      <w:pBdr>
        <w:between w:val="double" w:sz="6" w:space="0" w:color="auto"/>
      </w:pBdr>
      <w:spacing w:before="120" w:after="120"/>
      <w:ind w:left="1540"/>
      <w:jc w:val="center"/>
    </w:pPr>
    <w:rPr>
      <w:rFonts w:cstheme="minorHAnsi"/>
      <w:sz w:val="20"/>
      <w:szCs w:val="20"/>
    </w:rPr>
  </w:style>
  <w:style w:type="paragraph" w:styleId="Revision">
    <w:name w:val="Revision"/>
    <w:hidden/>
    <w:uiPriority w:val="99"/>
    <w:semiHidden/>
    <w:rsid w:val="00AA189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A13FE"/>
    <w:rPr>
      <w:b/>
      <w:bCs/>
    </w:rPr>
  </w:style>
  <w:style w:type="paragraph" w:styleId="ListParagraph">
    <w:name w:val="List Paragraph"/>
    <w:basedOn w:val="Normal"/>
    <w:uiPriority w:val="34"/>
    <w:qFormat/>
    <w:rsid w:val="00AA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nelle/Library/Containers/com.microsoft.Word/Data/Library/Application%20Support/Microsoft/Office/16.0/DTS/en-GB%7b8FA3606E-F5D7-834E-8E6F-4EA0BEF9A4D8%7d/%7b2ED73FD3-6C74-1045-B67A-9468F3CF790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10F203094D1A4ABA79DBC24789C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E48F1-1DE2-4641-9958-83B4A575DE2F}"/>
      </w:docPartPr>
      <w:docPartBody>
        <w:p w:rsidR="00302F69" w:rsidRDefault="00570E48" w:rsidP="00570E48">
          <w:pPr>
            <w:pStyle w:val="3B10F203094D1A4ABA79DBC24789C7D3"/>
          </w:pPr>
          <w:r w:rsidRPr="0017605B">
            <w:t>Type chapter level (level 2)</w:t>
          </w:r>
        </w:p>
      </w:docPartBody>
    </w:docPart>
    <w:docPart>
      <w:docPartPr>
        <w:name w:val="B636F668695B50418D8CCF39E964C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51C65-E53C-9E4F-A967-1200A84030D6}"/>
      </w:docPartPr>
      <w:docPartBody>
        <w:p w:rsidR="00302F69" w:rsidRDefault="00570E48" w:rsidP="00570E48">
          <w:pPr>
            <w:pStyle w:val="B636F668695B50418D8CCF39E964CF5F"/>
          </w:pPr>
          <w:r w:rsidRPr="0013095E">
            <w:t>Type chapter title (level 3)</w:t>
          </w:r>
        </w:p>
      </w:docPartBody>
    </w:docPart>
    <w:docPart>
      <w:docPartPr>
        <w:name w:val="498F54AE3A645E4B88579D1F00142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8AF24-F009-F945-9666-0107F6821093}"/>
      </w:docPartPr>
      <w:docPartBody>
        <w:p w:rsidR="00302F69" w:rsidRDefault="00570E48" w:rsidP="00570E48">
          <w:pPr>
            <w:pStyle w:val="498F54AE3A645E4B88579D1F0014274E"/>
          </w:pPr>
          <w:r w:rsidRPr="0013095E">
            <w:t>Type chapter level (level 1)</w:t>
          </w:r>
        </w:p>
      </w:docPartBody>
    </w:docPart>
    <w:docPart>
      <w:docPartPr>
        <w:name w:val="5F715214AC8AA0499F5EF75A116AC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8FE0F-A522-F34A-83B4-987DE109EAE7}"/>
      </w:docPartPr>
      <w:docPartBody>
        <w:p w:rsidR="00302F69" w:rsidRDefault="00570E48" w:rsidP="00570E48">
          <w:pPr>
            <w:pStyle w:val="5F715214AC8AA0499F5EF75A116ACABB"/>
          </w:pPr>
          <w:r w:rsidRPr="0017605B">
            <w:t>Type chapter level (level 2)</w:t>
          </w:r>
        </w:p>
      </w:docPartBody>
    </w:docPart>
    <w:docPart>
      <w:docPartPr>
        <w:name w:val="E9D25B97D6C0774C954E5D5A4B078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A317A-A12B-B945-A0CB-5325CF5C4F0E}"/>
      </w:docPartPr>
      <w:docPartBody>
        <w:p w:rsidR="00302F69" w:rsidRDefault="00570E48" w:rsidP="00570E48">
          <w:pPr>
            <w:pStyle w:val="E9D25B97D6C0774C954E5D5A4B0785B5"/>
          </w:pPr>
          <w:r w:rsidRPr="0013095E"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41697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E7"/>
    <w:rsid w:val="001167F6"/>
    <w:rsid w:val="00302F69"/>
    <w:rsid w:val="00392DB3"/>
    <w:rsid w:val="004773E7"/>
    <w:rsid w:val="00570E48"/>
    <w:rsid w:val="00BD3480"/>
    <w:rsid w:val="00D54718"/>
    <w:rsid w:val="00E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val="en-US" w:eastAsia="ja-JP"/>
    </w:rPr>
  </w:style>
  <w:style w:type="paragraph" w:customStyle="1" w:styleId="3B10F203094D1A4ABA79DBC24789C7D3">
    <w:name w:val="3B10F203094D1A4ABA79DBC24789C7D3"/>
    <w:rsid w:val="00570E48"/>
  </w:style>
  <w:style w:type="paragraph" w:customStyle="1" w:styleId="B636F668695B50418D8CCF39E964CF5F">
    <w:name w:val="B636F668695B50418D8CCF39E964CF5F"/>
    <w:rsid w:val="00570E48"/>
  </w:style>
  <w:style w:type="paragraph" w:customStyle="1" w:styleId="498F54AE3A645E4B88579D1F0014274E">
    <w:name w:val="498F54AE3A645E4B88579D1F0014274E"/>
    <w:rsid w:val="00570E48"/>
  </w:style>
  <w:style w:type="paragraph" w:customStyle="1" w:styleId="5F715214AC8AA0499F5EF75A116ACABB">
    <w:name w:val="5F715214AC8AA0499F5EF75A116ACABB"/>
    <w:rsid w:val="00570E48"/>
  </w:style>
  <w:style w:type="paragraph" w:customStyle="1" w:styleId="E9D25B97D6C0774C954E5D5A4B0785B5">
    <w:name w:val="E9D25B97D6C0774C954E5D5A4B0785B5"/>
    <w:rsid w:val="00570E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D2A24B-95F5-1F4A-BB41-3A743329912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%7b2ED73FD3-6C74-1045-B67A-9468F3CF790E%7dtf10002081.dotx</Template>
  <TotalTime>5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your own solarsystem in Augmented reality</dc:title>
  <dc:subject>A Swift-base app</dc:subject>
  <dc:creator>By Jenelle Bankas</dc:creator>
  <cp:keywords/>
  <dc:description/>
  <cp:lastModifiedBy>Bankas, Jenelle (L6/F/NJD)</cp:lastModifiedBy>
  <cp:revision>4</cp:revision>
  <dcterms:created xsi:type="dcterms:W3CDTF">2022-05-22T09:16:00Z</dcterms:created>
  <dcterms:modified xsi:type="dcterms:W3CDTF">2022-06-11T10:48:00Z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